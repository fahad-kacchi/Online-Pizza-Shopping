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29"/>
        <w:gridCol w:w="2011"/>
        <w:gridCol w:w="1950"/>
        <w:gridCol w:w="2255"/>
      </w:tblGrid>
      <w:tr w:rsidR="002C4508" w:rsidRPr="002C4508" w:rsidTr="002C4508">
        <w:trPr>
          <w:tblCellSpacing w:w="0" w:type="dxa"/>
        </w:trPr>
        <w:tc>
          <w:tcPr>
            <w:tcW w:w="9495" w:type="dxa"/>
            <w:gridSpan w:val="4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hi-IN"/>
              </w:rPr>
              <w:t>PIZZA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9495" w:type="dxa"/>
            <w:gridSpan w:val="4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hi-IN"/>
              </w:rPr>
              <w:t>Veg Pizza: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Regular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 xml:space="preserve">Medium 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Large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Margherita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99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195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395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Double Cheese Margherita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155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295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445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Cheese n Corn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155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295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445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Paneer Makhani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155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295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445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Fresh Veggie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155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295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445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Peppy Paneer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195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365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545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Framhouse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195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365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545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Mexican Green Wave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195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365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545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Veggie Paradise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195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365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545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5 Pepper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230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440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655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Veg Extravaganza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230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440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655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Deluxe Veggie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230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440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655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9495" w:type="dxa"/>
            <w:gridSpan w:val="4"/>
            <w:hideMark/>
          </w:tcPr>
          <w:p w:rsidR="002C4508" w:rsidRPr="002C4508" w:rsidRDefault="002C4508" w:rsidP="002C4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9495" w:type="dxa"/>
            <w:gridSpan w:val="4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hi-IN"/>
              </w:rPr>
              <w:t>Non Veg Pizza: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Regular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Medium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Large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Pepper Barbecue Chicken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155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295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455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Chicken Sausage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155</w:t>
            </w:r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295</w:t>
            </w:r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455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Pepper Barbecue &amp; Onion</w:t>
            </w:r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0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1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195</w:t>
              </w:r>
            </w:ins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2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3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365</w:t>
              </w:r>
            </w:ins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4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5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545</w:t>
              </w:r>
            </w:ins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6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7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Chicken Tikka</w:t>
              </w:r>
            </w:ins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8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9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195</w:t>
              </w:r>
            </w:ins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10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11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365</w:t>
              </w:r>
            </w:ins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12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13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545</w:t>
              </w:r>
            </w:ins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14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15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Peri Peri Chicken</w:t>
              </w:r>
            </w:ins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16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17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195</w:t>
              </w:r>
            </w:ins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18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19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365</w:t>
              </w:r>
            </w:ins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20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21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545</w:t>
              </w:r>
            </w:ins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22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23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Chicken Fiesta</w:t>
              </w:r>
            </w:ins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24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25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230</w:t>
              </w:r>
            </w:ins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26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27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440</w:t>
              </w:r>
            </w:ins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28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29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655</w:t>
              </w:r>
            </w:ins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30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31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Chicken Golden Delight</w:t>
              </w:r>
            </w:ins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32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33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230</w:t>
              </w:r>
            </w:ins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34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35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440</w:t>
              </w:r>
            </w:ins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36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37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655</w:t>
              </w:r>
            </w:ins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38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39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Chicken Dominator</w:t>
              </w:r>
            </w:ins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40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41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275</w:t>
              </w:r>
            </w:ins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42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43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525</w:t>
              </w:r>
            </w:ins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44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45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785</w:t>
              </w:r>
            </w:ins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46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47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Non Veg Supreme</w:t>
              </w:r>
            </w:ins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48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49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275</w:t>
              </w:r>
            </w:ins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50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51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525</w:t>
              </w:r>
            </w:ins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52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53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785</w:t>
              </w:r>
            </w:ins>
          </w:p>
        </w:tc>
      </w:tr>
      <w:tr w:rsidR="002C4508" w:rsidRPr="002C4508" w:rsidTr="002C4508">
        <w:trPr>
          <w:tblCellSpacing w:w="0" w:type="dxa"/>
        </w:trPr>
        <w:tc>
          <w:tcPr>
            <w:tcW w:w="3375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54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55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Cheese n Pepperoni</w:t>
              </w:r>
            </w:ins>
          </w:p>
        </w:tc>
        <w:tc>
          <w:tcPr>
            <w:tcW w:w="198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56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57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275</w:t>
              </w:r>
            </w:ins>
          </w:p>
        </w:tc>
        <w:tc>
          <w:tcPr>
            <w:tcW w:w="192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58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59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525</w:t>
              </w:r>
            </w:ins>
          </w:p>
        </w:tc>
        <w:tc>
          <w:tcPr>
            <w:tcW w:w="1860" w:type="dxa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ins w:id="60" w:author="Unknown"/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ins w:id="61" w:author="Unknown">
              <w:r w:rsidRPr="002C4508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bidi="hi-IN"/>
                </w:rPr>
                <w:t>Rs. 785</w:t>
              </w:r>
            </w:ins>
          </w:p>
        </w:tc>
      </w:tr>
    </w:tbl>
    <w:p w:rsidR="002C4508" w:rsidRPr="002C4508" w:rsidRDefault="002C4508" w:rsidP="002C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450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 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40"/>
        <w:gridCol w:w="4740"/>
      </w:tblGrid>
      <w:tr w:rsidR="002C4508" w:rsidRPr="002C4508" w:rsidTr="002C4508">
        <w:trPr>
          <w:tblCellSpacing w:w="0" w:type="dxa"/>
        </w:trPr>
        <w:tc>
          <w:tcPr>
            <w:tcW w:w="5000" w:type="pct"/>
            <w:gridSpan w:val="2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hi-IN"/>
              </w:rPr>
              <w:t>DELICIOUS &amp; SIDE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5000" w:type="pct"/>
            <w:gridSpan w:val="2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hi-IN"/>
              </w:rPr>
              <w:t>Pizza Mania: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lastRenderedPageBreak/>
              <w:t>Onion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59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Golden Corn, Capsicum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69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Paneer Special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89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Cheesy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89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Loaded Veg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109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Chicken Sausage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89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Pepper Barbecue Chicken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99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Loaded Non Veg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129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5000" w:type="pct"/>
            <w:gridSpan w:val="2"/>
            <w:hideMark/>
          </w:tcPr>
          <w:p w:rsidR="002C4508" w:rsidRPr="002C4508" w:rsidRDefault="002C4508" w:rsidP="002C4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5000" w:type="pct"/>
            <w:gridSpan w:val="2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hi-IN"/>
              </w:rPr>
              <w:t>Burger Pizza: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Classic Veg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89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Premium Veg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119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Classic Non Veg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129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5000" w:type="pct"/>
            <w:gridSpan w:val="2"/>
            <w:hideMark/>
          </w:tcPr>
          <w:p w:rsidR="002C4508" w:rsidRPr="002C4508" w:rsidRDefault="002C4508" w:rsidP="002C4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5000" w:type="pct"/>
            <w:gridSpan w:val="2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hi-IN"/>
              </w:rPr>
              <w:t>Delicious Sides: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Garlic Breadsticks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89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Stuffed Garlic Bread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129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Zingy Parcel – Veg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29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Zingy Parcel – Chicken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35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Taco Mexicana – Veg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119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Taco Mexicana – Chicken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129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Pasta Italiano White – Veg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129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Pasta Italiano White – Chicken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139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5000" w:type="pct"/>
            <w:gridSpan w:val="2"/>
            <w:hideMark/>
          </w:tcPr>
          <w:p w:rsidR="002C4508" w:rsidRPr="002C4508" w:rsidRDefault="002C4508" w:rsidP="002C4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5000" w:type="pct"/>
            <w:gridSpan w:val="2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hi-IN"/>
              </w:rPr>
              <w:t>Specialty Chicken: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Roasted Chicken Wings (4 Pc)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99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Chicken Meatbals (5 Pc)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99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Boneless Chicken Wings (4 Pc)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129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5000" w:type="pct"/>
            <w:gridSpan w:val="2"/>
            <w:hideMark/>
          </w:tcPr>
          <w:p w:rsidR="002C4508" w:rsidRPr="002C4508" w:rsidRDefault="002C4508" w:rsidP="002C4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5000" w:type="pct"/>
            <w:gridSpan w:val="2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hi-IN"/>
              </w:rPr>
              <w:t>Singnature Desserts: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Choco Pizza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199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Choco Lava Cake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89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lastRenderedPageBreak/>
              <w:t>Butterscotch Mousse Cake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Rs. 85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5000" w:type="pct"/>
            <w:gridSpan w:val="2"/>
            <w:hideMark/>
          </w:tcPr>
          <w:p w:rsidR="002C4508" w:rsidRPr="002C4508" w:rsidRDefault="002C4508" w:rsidP="002C4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 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5000" w:type="pct"/>
            <w:gridSpan w:val="2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hi-IN"/>
              </w:rPr>
              <w:t>Refreshing Beverages: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Diet Coke Can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MRP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Sprite / Coca Cola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MRP</w:t>
            </w:r>
          </w:p>
        </w:tc>
      </w:tr>
      <w:tr w:rsidR="002C4508" w:rsidRPr="002C4508" w:rsidTr="002C4508">
        <w:trPr>
          <w:tblCellSpacing w:w="0" w:type="dxa"/>
        </w:trPr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Mineral Water</w:t>
            </w:r>
          </w:p>
        </w:tc>
        <w:tc>
          <w:tcPr>
            <w:tcW w:w="2500" w:type="pct"/>
            <w:hideMark/>
          </w:tcPr>
          <w:p w:rsidR="002C4508" w:rsidRPr="002C4508" w:rsidRDefault="002C4508" w:rsidP="002C450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C45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MRP</w:t>
            </w:r>
          </w:p>
        </w:tc>
      </w:tr>
    </w:tbl>
    <w:p w:rsidR="002C4508" w:rsidRPr="002C4508" w:rsidRDefault="002C4508" w:rsidP="002C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C4508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 </w:t>
      </w:r>
    </w:p>
    <w:p w:rsidR="00313ACD" w:rsidRPr="002C4508" w:rsidRDefault="00313ACD" w:rsidP="002C4508">
      <w:bookmarkStart w:id="62" w:name="_GoBack"/>
      <w:bookmarkEnd w:id="62"/>
    </w:p>
    <w:sectPr w:rsidR="00313ACD" w:rsidRPr="002C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D2"/>
    <w:rsid w:val="002C4508"/>
    <w:rsid w:val="00313ACD"/>
    <w:rsid w:val="00B3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2018-06-26T16:54:00Z</dcterms:created>
  <dcterms:modified xsi:type="dcterms:W3CDTF">2018-06-26T16:55:00Z</dcterms:modified>
</cp:coreProperties>
</file>